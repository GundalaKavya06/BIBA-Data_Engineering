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FE37" w14:textId="53BA8F41" w:rsidR="0004108D" w:rsidRDefault="00870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Kavya Gundala</w:t>
      </w:r>
    </w:p>
    <w:p w14:paraId="76C49611" w14:textId="6E7B835C" w:rsidR="0087080C" w:rsidRDefault="00870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28-12-2023</w:t>
      </w:r>
    </w:p>
    <w:p w14:paraId="5C50DCCA" w14:textId="63DC585F" w:rsidR="009712EB" w:rsidRDefault="009712EB" w:rsidP="009712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2EB">
        <w:rPr>
          <w:rFonts w:ascii="Times New Roman" w:hAnsi="Times New Roman" w:cs="Times New Roman"/>
          <w:b/>
          <w:bCs/>
          <w:sz w:val="24"/>
          <w:szCs w:val="24"/>
          <w:u w:val="single"/>
        </w:rPr>
        <w:t>Microsoft Azure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Portal</w:t>
      </w:r>
      <w:r w:rsidRPr="009712E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E1A7015" w14:textId="14A33501" w:rsidR="009712EB" w:rsidRDefault="009712EB" w:rsidP="00971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 MakeMyLabs:</w:t>
      </w:r>
    </w:p>
    <w:p w14:paraId="15B7EBBE" w14:textId="19489CC5" w:rsidR="009712EB" w:rsidRDefault="009712EB" w:rsidP="009712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B2EA71" wp14:editId="2961EA35">
            <wp:extent cx="5731510" cy="3223895"/>
            <wp:effectExtent l="0" t="0" r="2540" b="0"/>
            <wp:docPr id="402421814" name="Picture 40242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1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B1B1" w14:textId="31C18C83" w:rsidR="009712EB" w:rsidRDefault="00C04818" w:rsidP="00C04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the Lab</w:t>
      </w:r>
    </w:p>
    <w:p w14:paraId="2E79AB6C" w14:textId="196F91DF" w:rsidR="00C04818" w:rsidRDefault="00C04818" w:rsidP="00C048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C5E1B" wp14:editId="64F63310">
            <wp:extent cx="5731510" cy="3225165"/>
            <wp:effectExtent l="0" t="0" r="2540" b="0"/>
            <wp:docPr id="1909984320" name="Picture 190998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9921" w14:textId="5860E3AF" w:rsidR="00C04818" w:rsidRPr="00C04818" w:rsidRDefault="00C04818" w:rsidP="00C04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Credentials for logging into Azure Portal.</w:t>
      </w:r>
    </w:p>
    <w:p w14:paraId="09514955" w14:textId="31739C03" w:rsidR="00C04818" w:rsidRDefault="00C04818" w:rsidP="00C048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12FCA" wp14:editId="0076B479">
            <wp:extent cx="5731510" cy="3225165"/>
            <wp:effectExtent l="0" t="0" r="2540" b="0"/>
            <wp:docPr id="1345515542" name="Picture 134551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B928" w14:textId="4BF2CE41" w:rsidR="00C04818" w:rsidRDefault="00C04818" w:rsidP="00C04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logging, we get a lot of services opened.</w:t>
      </w:r>
    </w:p>
    <w:p w14:paraId="632EC489" w14:textId="4131CE7F" w:rsidR="00C04818" w:rsidRDefault="00C04818" w:rsidP="00C048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34B22" wp14:editId="167ACF7D">
            <wp:extent cx="5731510" cy="3225165"/>
            <wp:effectExtent l="0" t="0" r="2540" b="0"/>
            <wp:docPr id="977849604" name="Picture 97784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4854" w14:textId="77777777" w:rsidR="00714B77" w:rsidRDefault="00714B77" w:rsidP="00C04818">
      <w:pPr>
        <w:rPr>
          <w:rFonts w:ascii="Times New Roman" w:hAnsi="Times New Roman" w:cs="Times New Roman"/>
          <w:sz w:val="24"/>
          <w:szCs w:val="24"/>
        </w:rPr>
      </w:pPr>
    </w:p>
    <w:p w14:paraId="628AF12F" w14:textId="77777777" w:rsidR="00714B77" w:rsidRDefault="00714B77" w:rsidP="00C04818">
      <w:pPr>
        <w:rPr>
          <w:rFonts w:ascii="Times New Roman" w:hAnsi="Times New Roman" w:cs="Times New Roman"/>
          <w:sz w:val="24"/>
          <w:szCs w:val="24"/>
        </w:rPr>
      </w:pPr>
    </w:p>
    <w:p w14:paraId="27E40892" w14:textId="77777777" w:rsidR="00714B77" w:rsidRDefault="00714B77" w:rsidP="00C04818">
      <w:pPr>
        <w:rPr>
          <w:rFonts w:ascii="Times New Roman" w:hAnsi="Times New Roman" w:cs="Times New Roman"/>
          <w:sz w:val="24"/>
          <w:szCs w:val="24"/>
        </w:rPr>
      </w:pPr>
    </w:p>
    <w:p w14:paraId="3D108053" w14:textId="77777777" w:rsidR="00714B77" w:rsidRDefault="00714B77" w:rsidP="00C04818">
      <w:pPr>
        <w:rPr>
          <w:rFonts w:ascii="Times New Roman" w:hAnsi="Times New Roman" w:cs="Times New Roman"/>
          <w:sz w:val="24"/>
          <w:szCs w:val="24"/>
        </w:rPr>
      </w:pPr>
    </w:p>
    <w:p w14:paraId="524B825D" w14:textId="77777777" w:rsidR="00714B77" w:rsidRDefault="00714B77" w:rsidP="00C04818">
      <w:pPr>
        <w:rPr>
          <w:rFonts w:ascii="Times New Roman" w:hAnsi="Times New Roman" w:cs="Times New Roman"/>
          <w:sz w:val="24"/>
          <w:szCs w:val="24"/>
        </w:rPr>
      </w:pPr>
    </w:p>
    <w:p w14:paraId="20A62B80" w14:textId="77777777" w:rsidR="00C04818" w:rsidRDefault="00C04818" w:rsidP="00C04818">
      <w:pPr>
        <w:rPr>
          <w:rFonts w:ascii="Times New Roman" w:hAnsi="Times New Roman" w:cs="Times New Roman"/>
          <w:sz w:val="24"/>
          <w:szCs w:val="24"/>
        </w:rPr>
      </w:pPr>
    </w:p>
    <w:p w14:paraId="2B72292C" w14:textId="7E2084A0" w:rsidR="00C04818" w:rsidRDefault="00C04818" w:rsidP="00C048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81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Azure DataBricks for Data Engineering:</w:t>
      </w:r>
    </w:p>
    <w:p w14:paraId="77A93BB0" w14:textId="43337DA8" w:rsidR="00714B77" w:rsidRPr="00714B77" w:rsidRDefault="00714B77" w:rsidP="00714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4B77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Azure Databricks</w:t>
      </w:r>
      <w:r w:rsidRPr="00714B7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is a fast, easy, and collaborative Apache Spark-based big data analytics service designed for data science and data engineering.</w:t>
      </w:r>
    </w:p>
    <w:p w14:paraId="7BCD852B" w14:textId="36B271C2" w:rsidR="00C04818" w:rsidRPr="001E051F" w:rsidRDefault="001E051F" w:rsidP="001E0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51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Azure Databricks </w:t>
      </w:r>
      <w:r w:rsidRPr="001E051F">
        <w:rPr>
          <w:rFonts w:ascii="Times New Roman" w:hAnsi="Times New Roman" w:cs="Times New Roman"/>
          <w:color w:val="040C28"/>
          <w:sz w:val="24"/>
          <w:szCs w:val="24"/>
        </w:rPr>
        <w:t>provides tools that help you connect your sources of data to one platform to process, store, share, analyze, model, and monetize datasets with solutions from BI to generative AI</w:t>
      </w:r>
      <w:r w:rsidRPr="001E051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393C4EEC" w14:textId="1938AECA" w:rsidR="001E051F" w:rsidRPr="001E051F" w:rsidRDefault="00714B77" w:rsidP="001E0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Azure implements Databricks and Apache Spark. </w:t>
      </w:r>
    </w:p>
    <w:p w14:paraId="44A09EEB" w14:textId="36D769C2" w:rsidR="001E051F" w:rsidRDefault="001E051F" w:rsidP="001E051F">
      <w:pPr>
        <w:rPr>
          <w:rFonts w:ascii="Times New Roman" w:hAnsi="Times New Roman" w:cs="Times New Roman"/>
          <w:sz w:val="24"/>
          <w:szCs w:val="24"/>
        </w:rPr>
      </w:pPr>
      <w:r w:rsidRPr="001E05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10807" wp14:editId="169BF343">
            <wp:extent cx="5731510" cy="3227070"/>
            <wp:effectExtent l="0" t="0" r="2540" b="0"/>
            <wp:docPr id="1381994646" name="Picture 1381994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9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F85" w14:textId="674B41F3" w:rsidR="00714B77" w:rsidRDefault="00714B77" w:rsidP="001E05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4B77">
        <w:rPr>
          <w:rFonts w:ascii="Times New Roman" w:hAnsi="Times New Roman" w:cs="Times New Roman"/>
          <w:b/>
          <w:bCs/>
          <w:sz w:val="24"/>
          <w:szCs w:val="24"/>
          <w:u w:val="single"/>
        </w:rPr>
        <w:t>Apache Spark:</w:t>
      </w:r>
    </w:p>
    <w:p w14:paraId="7627764A" w14:textId="5C9CC262" w:rsidR="00714B77" w:rsidRDefault="00714B77" w:rsidP="00714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4B77">
        <w:rPr>
          <w:rFonts w:ascii="Times New Roman" w:hAnsi="Times New Roman" w:cs="Times New Roman"/>
          <w:sz w:val="24"/>
          <w:szCs w:val="24"/>
        </w:rPr>
        <w:t>Apache Spark is a lightning-fast unified analytics engine for big  data processing and machine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F949C2" w14:textId="02FF4860" w:rsidR="00714B77" w:rsidRPr="00714B77" w:rsidRDefault="00714B77" w:rsidP="00714B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4B77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Spark provides an interface for programming clusters with implicit data parallelism and fault tolerance.</w:t>
      </w:r>
    </w:p>
    <w:p w14:paraId="124A4302" w14:textId="76211947" w:rsidR="00714B77" w:rsidRDefault="000C1248" w:rsidP="000C1248">
      <w:pPr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Features:</w:t>
      </w:r>
    </w:p>
    <w:p w14:paraId="7C889364" w14:textId="77777777" w:rsidR="000C1248" w:rsidRPr="000C1248" w:rsidRDefault="000C1248" w:rsidP="000C1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100% Open source under Apache License</w:t>
      </w:r>
    </w:p>
    <w:p w14:paraId="47341103" w14:textId="4E442BCE" w:rsidR="000C1248" w:rsidRPr="000C1248" w:rsidRDefault="000C1248" w:rsidP="000C1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Simple and easy to use APIs</w:t>
      </w:r>
    </w:p>
    <w:p w14:paraId="5A0E2E63" w14:textId="77777777" w:rsidR="000C1248" w:rsidRPr="000C1248" w:rsidRDefault="000C1248" w:rsidP="000C1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In-memory processing engine</w:t>
      </w:r>
    </w:p>
    <w:p w14:paraId="57B9FFC6" w14:textId="1D97E2EF" w:rsidR="000C1248" w:rsidRPr="000C1248" w:rsidRDefault="000C1248" w:rsidP="000C1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Distributed computing Platform</w:t>
      </w:r>
    </w:p>
    <w:p w14:paraId="0111455A" w14:textId="77777777" w:rsidR="000C1248" w:rsidRDefault="000C1248" w:rsidP="000C1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Unified engine which supports SQL, streaming, ML and  graph processing</w:t>
      </w:r>
    </w:p>
    <w:p w14:paraId="4B794609" w14:textId="77777777" w:rsidR="000C1248" w:rsidRDefault="000C1248" w:rsidP="000C1248">
      <w:pPr>
        <w:rPr>
          <w:rFonts w:ascii="Times New Roman" w:hAnsi="Times New Roman" w:cs="Times New Roman"/>
          <w:sz w:val="24"/>
          <w:szCs w:val="24"/>
        </w:rPr>
      </w:pPr>
    </w:p>
    <w:p w14:paraId="661E984B" w14:textId="29AA4F59" w:rsidR="000C1248" w:rsidRDefault="000C1248" w:rsidP="000C1248">
      <w:pPr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2CB93" wp14:editId="345D7863">
            <wp:extent cx="5731510" cy="3270885"/>
            <wp:effectExtent l="0" t="0" r="2540" b="5715"/>
            <wp:docPr id="1436951069" name="Picture 143695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F142" w14:textId="77777777" w:rsidR="006A566C" w:rsidRPr="006A566C" w:rsidRDefault="006A566C" w:rsidP="006A566C">
      <w:pPr>
        <w:pStyle w:val="ListParagraph"/>
        <w:numPr>
          <w:ilvl w:val="0"/>
          <w:numId w:val="6"/>
        </w:numPr>
        <w:rPr>
          <w:ins w:id="0" w:author="Other Author" w:date="2023-12-29T09:39:00Z"/>
          <w:rFonts w:ascii="Times New Roman" w:hAnsi="Times New Roman" w:cs="Times New Roman"/>
          <w:sz w:val="24"/>
          <w:szCs w:val="24"/>
        </w:rPr>
      </w:pPr>
      <w:ins w:id="1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Spark has clusters, Notebook, Administration on controls, Databases, SQL Analytics, ML Flow etc.</w:t>
        </w:r>
      </w:ins>
    </w:p>
    <w:p w14:paraId="58AF2AF8" w14:textId="77777777" w:rsidR="006A566C" w:rsidRDefault="006A566C" w:rsidP="006A566C">
      <w:pPr>
        <w:rPr>
          <w:ins w:id="2" w:author="Other Author" w:date="2023-12-29T09:39:00Z"/>
          <w:rFonts w:ascii="Times New Roman" w:hAnsi="Times New Roman" w:cs="Times New Roman"/>
          <w:sz w:val="24"/>
          <w:szCs w:val="24"/>
        </w:rPr>
      </w:pPr>
      <w:ins w:id="3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drawing>
            <wp:inline distT="0" distB="0" distL="0" distR="0" wp14:anchorId="7D3F1246" wp14:editId="77AD14AB">
              <wp:extent cx="5731510" cy="3338830"/>
              <wp:effectExtent l="0" t="0" r="2540" b="0"/>
              <wp:docPr id="205346733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3467332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38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105C8F" w14:textId="77777777" w:rsidR="006A566C" w:rsidRDefault="006A566C" w:rsidP="006A566C">
      <w:pPr>
        <w:pStyle w:val="ListParagraph"/>
        <w:numPr>
          <w:ilvl w:val="0"/>
          <w:numId w:val="7"/>
        </w:numPr>
        <w:rPr>
          <w:ins w:id="4" w:author="Other Author" w:date="2023-12-29T09:39:00Z"/>
          <w:rFonts w:ascii="Times New Roman" w:hAnsi="Times New Roman" w:cs="Times New Roman"/>
          <w:sz w:val="24"/>
          <w:szCs w:val="24"/>
        </w:rPr>
      </w:pPr>
      <w:ins w:id="5" w:author="Other Author" w:date="2023-12-29T09:39:00Z">
        <w:r>
          <w:rPr>
            <w:rFonts w:ascii="Times New Roman" w:hAnsi="Times New Roman" w:cs="Times New Roman"/>
            <w:sz w:val="24"/>
            <w:szCs w:val="24"/>
          </w:rPr>
          <w:t>Azure Databricks can implement with integration of Active Directory, Power BI, DevOps, Data Factory, Data Services, ML, etc.</w:t>
        </w:r>
      </w:ins>
    </w:p>
    <w:p w14:paraId="35BBCC71" w14:textId="77777777" w:rsidR="006A566C" w:rsidRPr="006A566C" w:rsidRDefault="006A566C" w:rsidP="006A566C">
      <w:pPr>
        <w:pStyle w:val="ListParagraph"/>
        <w:numPr>
          <w:ilvl w:val="0"/>
          <w:numId w:val="7"/>
        </w:numPr>
        <w:rPr>
          <w:ins w:id="6" w:author="Other Author" w:date="2023-12-29T09:39:00Z"/>
          <w:rFonts w:ascii="Times New Roman" w:hAnsi="Times New Roman" w:cs="Times New Roman"/>
          <w:sz w:val="24"/>
          <w:szCs w:val="24"/>
        </w:rPr>
      </w:pPr>
      <w:ins w:id="7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Databricks workspace components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009ED383" w14:textId="77777777" w:rsidR="006A566C" w:rsidRPr="006A566C" w:rsidRDefault="006A566C" w:rsidP="006A566C">
      <w:pPr>
        <w:pStyle w:val="ListParagraph"/>
        <w:numPr>
          <w:ilvl w:val="1"/>
          <w:numId w:val="7"/>
        </w:numPr>
        <w:rPr>
          <w:ins w:id="8" w:author="Other Author" w:date="2023-12-29T09:39:00Z"/>
          <w:rFonts w:ascii="Times New Roman" w:hAnsi="Times New Roman" w:cs="Times New Roman"/>
          <w:sz w:val="24"/>
          <w:szCs w:val="24"/>
        </w:rPr>
      </w:pPr>
      <w:ins w:id="9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Notebook</w:t>
        </w:r>
      </w:ins>
    </w:p>
    <w:p w14:paraId="6824EE80" w14:textId="77777777" w:rsidR="006A566C" w:rsidRPr="006A566C" w:rsidRDefault="006A566C" w:rsidP="006A566C">
      <w:pPr>
        <w:pStyle w:val="ListParagraph"/>
        <w:numPr>
          <w:ilvl w:val="1"/>
          <w:numId w:val="7"/>
        </w:numPr>
        <w:rPr>
          <w:ins w:id="10" w:author="Other Author" w:date="2023-12-29T09:39:00Z"/>
          <w:rFonts w:ascii="Times New Roman" w:hAnsi="Times New Roman" w:cs="Times New Roman"/>
          <w:sz w:val="24"/>
          <w:szCs w:val="24"/>
        </w:rPr>
      </w:pPr>
      <w:ins w:id="11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 xml:space="preserve"> Jobs</w:t>
        </w:r>
      </w:ins>
    </w:p>
    <w:p w14:paraId="6BDEA141" w14:textId="77777777" w:rsidR="006A566C" w:rsidRDefault="006A566C" w:rsidP="006A566C">
      <w:pPr>
        <w:pStyle w:val="ListParagraph"/>
        <w:numPr>
          <w:ilvl w:val="1"/>
          <w:numId w:val="7"/>
        </w:numPr>
        <w:rPr>
          <w:ins w:id="12" w:author="Other Author" w:date="2023-12-29T09:39:00Z"/>
          <w:rFonts w:ascii="Times New Roman" w:hAnsi="Times New Roman" w:cs="Times New Roman"/>
          <w:sz w:val="24"/>
          <w:szCs w:val="24"/>
        </w:rPr>
      </w:pPr>
      <w:ins w:id="13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Clusters</w:t>
        </w:r>
      </w:ins>
    </w:p>
    <w:p w14:paraId="56DD3079" w14:textId="77777777" w:rsidR="006A566C" w:rsidRDefault="006A566C" w:rsidP="006A566C">
      <w:pPr>
        <w:pStyle w:val="ListParagraph"/>
        <w:numPr>
          <w:ilvl w:val="1"/>
          <w:numId w:val="7"/>
        </w:numPr>
        <w:rPr>
          <w:ins w:id="14" w:author="Other Author" w:date="2023-12-29T09:39:00Z"/>
          <w:rFonts w:ascii="Times New Roman" w:hAnsi="Times New Roman" w:cs="Times New Roman"/>
          <w:sz w:val="24"/>
          <w:szCs w:val="24"/>
        </w:rPr>
      </w:pPr>
      <w:ins w:id="15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Data</w:t>
        </w:r>
      </w:ins>
    </w:p>
    <w:p w14:paraId="7E998784" w14:textId="77777777" w:rsidR="006A566C" w:rsidRDefault="006A566C" w:rsidP="006A566C">
      <w:pPr>
        <w:pStyle w:val="ListParagraph"/>
        <w:numPr>
          <w:ilvl w:val="1"/>
          <w:numId w:val="7"/>
        </w:numPr>
        <w:rPr>
          <w:ins w:id="16" w:author="Other Author" w:date="2023-12-29T09:39:00Z"/>
          <w:rFonts w:ascii="Times New Roman" w:hAnsi="Times New Roman" w:cs="Times New Roman"/>
          <w:sz w:val="24"/>
          <w:szCs w:val="24"/>
        </w:rPr>
      </w:pPr>
      <w:ins w:id="17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Models</w:t>
        </w:r>
      </w:ins>
    </w:p>
    <w:p w14:paraId="62F0D2EE" w14:textId="77777777" w:rsidR="006A566C" w:rsidRPr="006A566C" w:rsidRDefault="006A566C" w:rsidP="006A566C">
      <w:pPr>
        <w:rPr>
          <w:ins w:id="18" w:author="Other Author" w:date="2023-12-29T09:39:00Z"/>
          <w:rFonts w:ascii="Times New Roman" w:hAnsi="Times New Roman" w:cs="Times New Roman"/>
          <w:b/>
          <w:bCs/>
          <w:sz w:val="24"/>
          <w:szCs w:val="24"/>
          <w:u w:val="single"/>
        </w:rPr>
      </w:pPr>
      <w:ins w:id="19" w:author="Other Author" w:date="2023-12-29T09:39:00Z">
        <w:r w:rsidRPr="006A566C">
          <w:rPr>
            <w:rFonts w:ascii="Times New Roman" w:hAnsi="Times New Roman" w:cs="Times New Roman"/>
            <w:b/>
            <w:bCs/>
            <w:sz w:val="24"/>
            <w:szCs w:val="24"/>
            <w:u w:val="single"/>
          </w:rPr>
          <w:lastRenderedPageBreak/>
          <w:t>DataBricks Cluster:</w:t>
        </w:r>
      </w:ins>
    </w:p>
    <w:p w14:paraId="4BD8D797" w14:textId="77777777" w:rsidR="006A566C" w:rsidRDefault="006A566C" w:rsidP="006A566C">
      <w:pPr>
        <w:rPr>
          <w:ins w:id="20" w:author="Other Author" w:date="2023-12-29T09:39:00Z"/>
          <w:rFonts w:ascii="Times New Roman" w:hAnsi="Times New Roman" w:cs="Times New Roman"/>
          <w:sz w:val="24"/>
          <w:szCs w:val="24"/>
        </w:rPr>
      </w:pPr>
      <w:ins w:id="21" w:author="Other Author" w:date="2023-12-29T09:39:00Z">
        <w:r w:rsidRPr="006A566C">
          <w:drawing>
            <wp:inline distT="0" distB="0" distL="0" distR="0" wp14:anchorId="45FECD18" wp14:editId="5B0EFDFD">
              <wp:extent cx="5731510" cy="3002915"/>
              <wp:effectExtent l="0" t="0" r="2540" b="6985"/>
              <wp:docPr id="93895668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38956683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002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D3A19B" w14:textId="77777777" w:rsidR="006A566C" w:rsidRPr="006A566C" w:rsidRDefault="006A566C" w:rsidP="006A566C">
      <w:pPr>
        <w:pStyle w:val="ListParagraph"/>
        <w:numPr>
          <w:ilvl w:val="0"/>
          <w:numId w:val="9"/>
        </w:numPr>
        <w:rPr>
          <w:ins w:id="22" w:author="Other Author" w:date="2023-12-29T09:39:00Z"/>
          <w:rFonts w:ascii="Times New Roman" w:hAnsi="Times New Roman" w:cs="Times New Roman"/>
          <w:sz w:val="24"/>
          <w:szCs w:val="24"/>
        </w:rPr>
      </w:pPr>
      <w:ins w:id="23" w:author="Other Author" w:date="2023-12-29T09:39:00Z">
        <w:r>
          <w:rPr>
            <w:rFonts w:ascii="Times New Roman" w:hAnsi="Times New Roman" w:cs="Times New Roman"/>
            <w:sz w:val="24"/>
            <w:szCs w:val="24"/>
          </w:rPr>
          <w:t>Clusters are two types: All Purpose and Job Cluster</w:t>
        </w:r>
      </w:ins>
    </w:p>
    <w:p w14:paraId="49EBAAC6" w14:textId="77777777" w:rsidR="006A566C" w:rsidRPr="006A566C" w:rsidRDefault="006A566C" w:rsidP="006A566C">
      <w:pPr>
        <w:pStyle w:val="ListParagraph"/>
        <w:numPr>
          <w:ilvl w:val="0"/>
          <w:numId w:val="8"/>
        </w:numPr>
        <w:rPr>
          <w:ins w:id="24" w:author="Other Author" w:date="2023-12-29T09:39:00Z"/>
          <w:rFonts w:ascii="Times New Roman" w:hAnsi="Times New Roman" w:cs="Times New Roman"/>
          <w:sz w:val="24"/>
          <w:szCs w:val="24"/>
        </w:rPr>
      </w:pPr>
      <w:ins w:id="25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Cluster configuration</w:t>
        </w:r>
        <w:r>
          <w:rPr>
            <w:rFonts w:ascii="Times New Roman" w:hAnsi="Times New Roman" w:cs="Times New Roman"/>
            <w:sz w:val="24"/>
            <w:szCs w:val="24"/>
          </w:rPr>
          <w:t xml:space="preserve"> can be: </w:t>
        </w:r>
        <w:r w:rsidRPr="006A566C">
          <w:rPr>
            <w:rFonts w:ascii="Times New Roman" w:hAnsi="Times New Roman" w:cs="Times New Roman"/>
            <w:sz w:val="24"/>
            <w:szCs w:val="24"/>
          </w:rPr>
          <w:t>Single/Multi node</w:t>
        </w:r>
      </w:ins>
    </w:p>
    <w:p w14:paraId="7103443F" w14:textId="77777777" w:rsidR="00BA4C29" w:rsidRDefault="006A566C" w:rsidP="006A566C">
      <w:pPr>
        <w:pStyle w:val="ListParagraph"/>
        <w:numPr>
          <w:ilvl w:val="0"/>
          <w:numId w:val="8"/>
        </w:numPr>
        <w:rPr>
          <w:ins w:id="26" w:author="Other Author" w:date="2023-12-29T09:39:00Z"/>
          <w:rFonts w:ascii="Times New Roman" w:hAnsi="Times New Roman" w:cs="Times New Roman"/>
          <w:sz w:val="24"/>
          <w:szCs w:val="24"/>
        </w:rPr>
      </w:pPr>
      <w:ins w:id="27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 xml:space="preserve">Access Mode </w:t>
        </w:r>
        <w:r>
          <w:rPr>
            <w:rFonts w:ascii="Times New Roman" w:hAnsi="Times New Roman" w:cs="Times New Roman"/>
            <w:sz w:val="24"/>
            <w:szCs w:val="24"/>
          </w:rPr>
          <w:t>in Clusters</w:t>
        </w:r>
        <w:r w:rsidRPr="006A566C">
          <w:rPr>
            <w:rFonts w:ascii="Times New Roman" w:hAnsi="Times New Roman" w:cs="Times New Roman"/>
            <w:sz w:val="24"/>
            <w:szCs w:val="24"/>
          </w:rPr>
          <w:t xml:space="preserve">: </w:t>
        </w:r>
      </w:ins>
    </w:p>
    <w:p w14:paraId="255E0852" w14:textId="77777777" w:rsidR="00BA4C29" w:rsidRDefault="006A566C" w:rsidP="00BA4C29">
      <w:pPr>
        <w:pStyle w:val="ListParagraph"/>
        <w:numPr>
          <w:ilvl w:val="1"/>
          <w:numId w:val="8"/>
        </w:numPr>
        <w:rPr>
          <w:ins w:id="28" w:author="Other Author" w:date="2023-12-29T09:39:00Z"/>
          <w:rFonts w:ascii="Times New Roman" w:hAnsi="Times New Roman" w:cs="Times New Roman"/>
          <w:sz w:val="24"/>
          <w:szCs w:val="24"/>
        </w:rPr>
      </w:pPr>
      <w:ins w:id="29" w:author="Other Author" w:date="2023-12-29T09:39:00Z">
        <w:r>
          <w:rPr>
            <w:rFonts w:ascii="Times New Roman" w:hAnsi="Times New Roman" w:cs="Times New Roman"/>
            <w:sz w:val="24"/>
            <w:szCs w:val="24"/>
          </w:rPr>
          <w:t xml:space="preserve">For </w:t>
        </w:r>
        <w:r w:rsidRPr="006A566C">
          <w:rPr>
            <w:rFonts w:ascii="Times New Roman" w:hAnsi="Times New Roman" w:cs="Times New Roman"/>
            <w:sz w:val="24"/>
            <w:szCs w:val="24"/>
          </w:rPr>
          <w:t>single user(only one user access</w:t>
        </w:r>
        <w:r w:rsidR="00BA4C29"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="00BA4C29" w:rsidRPr="00BA4C29">
          <w:rPr>
            <w:rFonts w:ascii="Times New Roman" w:hAnsi="Times New Roman" w:cs="Times New Roman"/>
            <w:sz w:val="24"/>
            <w:szCs w:val="24"/>
          </w:rPr>
          <w:t>Supports Python, SQL, Scala, R</w:t>
        </w:r>
        <w:r w:rsidRPr="006A566C">
          <w:rPr>
            <w:rFonts w:ascii="Times New Roman" w:hAnsi="Times New Roman" w:cs="Times New Roman"/>
            <w:sz w:val="24"/>
            <w:szCs w:val="24"/>
          </w:rPr>
          <w:t>)</w:t>
        </w:r>
        <w:r w:rsidR="00BA4C29">
          <w:rPr>
            <w:rFonts w:ascii="Times New Roman" w:hAnsi="Times New Roman" w:cs="Times New Roman"/>
            <w:sz w:val="24"/>
            <w:szCs w:val="24"/>
          </w:rPr>
          <w:t>,</w:t>
        </w:r>
      </w:ins>
    </w:p>
    <w:p w14:paraId="2371E6C4" w14:textId="77777777" w:rsidR="006A566C" w:rsidRPr="00BA4C29" w:rsidRDefault="00BA4C29" w:rsidP="00BA4C29">
      <w:pPr>
        <w:pStyle w:val="ListParagraph"/>
        <w:numPr>
          <w:ilvl w:val="1"/>
          <w:numId w:val="8"/>
        </w:numPr>
        <w:rPr>
          <w:ins w:id="30" w:author="Other Author" w:date="2023-12-29T09:39:00Z"/>
        </w:rPr>
      </w:pPr>
      <w:ins w:id="31" w:author="Other Author" w:date="2023-12-29T09:39:00Z">
        <w:r>
          <w:rPr>
            <w:rFonts w:ascii="Times New Roman" w:hAnsi="Times New Roman" w:cs="Times New Roman"/>
            <w:sz w:val="24"/>
            <w:szCs w:val="24"/>
          </w:rPr>
          <w:t>For S</w:t>
        </w:r>
        <w:r w:rsidR="006A566C" w:rsidRPr="006A566C">
          <w:rPr>
            <w:rFonts w:ascii="Times New Roman" w:hAnsi="Times New Roman" w:cs="Times New Roman"/>
            <w:sz w:val="24"/>
            <w:szCs w:val="24"/>
          </w:rPr>
          <w:t>hared(multiple user access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Pr="00BA4C29">
          <w:rPr>
            <w:rFonts w:ascii="Times New Roman" w:hAnsi="Times New Roman" w:cs="Times New Roman"/>
            <w:sz w:val="24"/>
            <w:szCs w:val="24"/>
          </w:rPr>
          <w:t>Only available in Premium. Supports Python, SQL</w:t>
        </w:r>
        <w:r w:rsidR="006A566C" w:rsidRPr="00BA4C29">
          <w:rPr>
            <w:rFonts w:ascii="Times New Roman" w:hAnsi="Times New Roman" w:cs="Times New Roman"/>
            <w:sz w:val="24"/>
            <w:szCs w:val="24"/>
          </w:rPr>
          <w:t>)</w:t>
        </w:r>
        <w:r>
          <w:rPr>
            <w:rFonts w:ascii="Times New Roman" w:hAnsi="Times New Roman" w:cs="Times New Roman"/>
            <w:sz w:val="24"/>
            <w:szCs w:val="24"/>
          </w:rPr>
          <w:t>,</w:t>
        </w:r>
      </w:ins>
    </w:p>
    <w:p w14:paraId="63AEB0C9" w14:textId="77777777" w:rsidR="00BA4C29" w:rsidRDefault="00BA4C29" w:rsidP="00BA4C29">
      <w:pPr>
        <w:pStyle w:val="ListParagraph"/>
        <w:numPr>
          <w:ilvl w:val="1"/>
          <w:numId w:val="8"/>
        </w:numPr>
        <w:rPr>
          <w:ins w:id="32" w:author="Other Author" w:date="2023-12-29T09:39:00Z"/>
        </w:rPr>
      </w:pPr>
      <w:ins w:id="33" w:author="Other Author" w:date="2023-12-29T09:39:00Z">
        <w:r>
          <w:rPr>
            <w:rFonts w:ascii="Times New Roman" w:hAnsi="Times New Roman" w:cs="Times New Roman"/>
            <w:sz w:val="24"/>
            <w:szCs w:val="24"/>
          </w:rPr>
          <w:t>No Isolation Shared(</w:t>
        </w:r>
        <w:r w:rsidRPr="00BA4C29">
          <w:rPr>
            <w:rFonts w:ascii="Times New Roman" w:hAnsi="Times New Roman" w:cs="Times New Roman"/>
            <w:sz w:val="24"/>
            <w:szCs w:val="24"/>
          </w:rPr>
          <w:t>Multiple User Access  Supports Python, SQL</w:t>
        </w:r>
        <w:r>
          <w:t>),</w:t>
        </w:r>
      </w:ins>
    </w:p>
    <w:p w14:paraId="3FC10914" w14:textId="77777777" w:rsidR="00BA4C29" w:rsidRPr="00BA4C29" w:rsidRDefault="00BA4C29" w:rsidP="00BA4C29">
      <w:pPr>
        <w:pStyle w:val="ListParagraph"/>
        <w:numPr>
          <w:ilvl w:val="1"/>
          <w:numId w:val="8"/>
        </w:numPr>
        <w:rPr>
          <w:ins w:id="34" w:author="Other Author" w:date="2023-12-29T09:39:00Z"/>
          <w:rFonts w:ascii="Times New Roman" w:hAnsi="Times New Roman" w:cs="Times New Roman"/>
          <w:sz w:val="24"/>
          <w:szCs w:val="24"/>
        </w:rPr>
      </w:pPr>
      <w:ins w:id="35" w:author="Other Author" w:date="2023-12-29T09:39:00Z">
        <w:r w:rsidRPr="00BA4C29">
          <w:rPr>
            <w:rFonts w:ascii="Times New Roman" w:hAnsi="Times New Roman" w:cs="Times New Roman"/>
            <w:sz w:val="24"/>
            <w:szCs w:val="24"/>
          </w:rPr>
          <w:t>Custom</w:t>
        </w:r>
        <w:r w:rsidRPr="00BA4C29">
          <w:rPr>
            <w:rFonts w:ascii="Times New Roman" w:hAnsi="Times New Roman" w:cs="Times New Roman"/>
            <w:sz w:val="24"/>
            <w:szCs w:val="24"/>
          </w:rPr>
          <w:t>(</w:t>
        </w:r>
        <w:r w:rsidRPr="00BA4C29">
          <w:rPr>
            <w:rFonts w:ascii="Times New Roman" w:hAnsi="Times New Roman" w:cs="Times New Roman"/>
            <w:sz w:val="24"/>
            <w:szCs w:val="24"/>
          </w:rPr>
          <w:t>Legacy Configuration</w:t>
        </w:r>
        <w:r w:rsidRPr="00BA4C29">
          <w:rPr>
            <w:rFonts w:ascii="Times New Roman" w:hAnsi="Times New Roman" w:cs="Times New Roman"/>
            <w:sz w:val="24"/>
            <w:szCs w:val="24"/>
          </w:rPr>
          <w:t>)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6B8619FB" w14:textId="77777777" w:rsidR="006A566C" w:rsidRPr="006A566C" w:rsidRDefault="006A566C" w:rsidP="006A566C">
      <w:pPr>
        <w:pStyle w:val="ListParagraph"/>
        <w:numPr>
          <w:ilvl w:val="0"/>
          <w:numId w:val="8"/>
        </w:numPr>
        <w:rPr>
          <w:ins w:id="36" w:author="Other Author" w:date="2023-12-29T09:39:00Z"/>
          <w:rFonts w:ascii="Times New Roman" w:hAnsi="Times New Roman" w:cs="Times New Roman"/>
          <w:sz w:val="24"/>
          <w:szCs w:val="24"/>
        </w:rPr>
      </w:pPr>
      <w:ins w:id="37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Databricks Runtime</w:t>
        </w:r>
      </w:ins>
    </w:p>
    <w:p w14:paraId="129FAA99" w14:textId="77777777" w:rsidR="006A566C" w:rsidRDefault="006A566C" w:rsidP="006A566C">
      <w:pPr>
        <w:pStyle w:val="ListParagraph"/>
        <w:numPr>
          <w:ilvl w:val="0"/>
          <w:numId w:val="8"/>
        </w:numPr>
        <w:rPr>
          <w:ins w:id="38" w:author="Other Author" w:date="2023-12-29T09:39:00Z"/>
          <w:rFonts w:ascii="Times New Roman" w:hAnsi="Times New Roman" w:cs="Times New Roman"/>
          <w:sz w:val="24"/>
          <w:szCs w:val="24"/>
        </w:rPr>
      </w:pPr>
      <w:ins w:id="39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Auto Termination : The cluster terminates after x minutes of inactivity</w:t>
        </w:r>
        <w:r w:rsidR="00BA4C29">
          <w:rPr>
            <w:rFonts w:ascii="Times New Roman" w:hAnsi="Times New Roman" w:cs="Times New Roman"/>
            <w:sz w:val="24"/>
            <w:szCs w:val="24"/>
          </w:rPr>
          <w:t>,</w:t>
        </w:r>
      </w:ins>
    </w:p>
    <w:p w14:paraId="12605F2A" w14:textId="77777777" w:rsidR="00BA4C29" w:rsidRDefault="00BA4C29" w:rsidP="00BA4C29">
      <w:pPr>
        <w:pStyle w:val="ListParagraph"/>
        <w:numPr>
          <w:ilvl w:val="1"/>
          <w:numId w:val="8"/>
        </w:numPr>
        <w:rPr>
          <w:ins w:id="40" w:author="Other Author" w:date="2023-12-29T09:39:00Z"/>
          <w:rFonts w:ascii="Times New Roman" w:hAnsi="Times New Roman" w:cs="Times New Roman"/>
          <w:sz w:val="24"/>
          <w:szCs w:val="24"/>
        </w:rPr>
      </w:pPr>
      <w:ins w:id="41" w:author="Other Author" w:date="2023-12-29T09:39:00Z">
        <w:r w:rsidRPr="00BA4C29">
          <w:rPr>
            <w:rFonts w:ascii="Times New Roman" w:hAnsi="Times New Roman" w:cs="Times New Roman"/>
            <w:sz w:val="24"/>
            <w:szCs w:val="24"/>
          </w:rPr>
          <w:t>Default value for Single Node and Standard clusters is 120 minutes</w:t>
        </w:r>
        <w:r>
          <w:rPr>
            <w:rFonts w:ascii="Times New Roman" w:hAnsi="Times New Roman" w:cs="Times New Roman"/>
            <w:sz w:val="24"/>
            <w:szCs w:val="24"/>
          </w:rPr>
          <w:t>,</w:t>
        </w:r>
      </w:ins>
    </w:p>
    <w:p w14:paraId="162F8ED9" w14:textId="77777777" w:rsidR="00BA4C29" w:rsidRPr="00BA4C29" w:rsidRDefault="00BA4C29" w:rsidP="00BA4C29">
      <w:pPr>
        <w:pStyle w:val="ListParagraph"/>
        <w:numPr>
          <w:ilvl w:val="1"/>
          <w:numId w:val="8"/>
        </w:numPr>
        <w:rPr>
          <w:ins w:id="42" w:author="Other Author" w:date="2023-12-29T09:39:00Z"/>
          <w:rFonts w:ascii="Times New Roman" w:hAnsi="Times New Roman" w:cs="Times New Roman"/>
          <w:sz w:val="24"/>
          <w:szCs w:val="24"/>
        </w:rPr>
      </w:pPr>
      <w:ins w:id="43" w:author="Other Author" w:date="2023-12-29T09:39:00Z">
        <w:r w:rsidRPr="00BA4C29">
          <w:rPr>
            <w:rFonts w:ascii="Times New Roman" w:hAnsi="Times New Roman" w:cs="Times New Roman"/>
            <w:sz w:val="24"/>
            <w:szCs w:val="24"/>
          </w:rPr>
          <w:t>Users can specify a value between 10 and 10000 mins as the duration</w:t>
        </w:r>
      </w:ins>
    </w:p>
    <w:p w14:paraId="3987E456" w14:textId="77777777" w:rsidR="006A566C" w:rsidRPr="00BA4C29" w:rsidRDefault="006A566C" w:rsidP="00BA4C29">
      <w:pPr>
        <w:pStyle w:val="ListParagraph"/>
        <w:numPr>
          <w:ilvl w:val="0"/>
          <w:numId w:val="8"/>
        </w:numPr>
        <w:rPr>
          <w:ins w:id="44" w:author="Other Author" w:date="2023-12-29T09:39:00Z"/>
          <w:rFonts w:ascii="Times New Roman" w:hAnsi="Times New Roman" w:cs="Times New Roman"/>
          <w:sz w:val="24"/>
          <w:szCs w:val="24"/>
        </w:rPr>
      </w:pPr>
      <w:ins w:id="45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Auto scaling : User specifies the min and max work nodes. Not recommended for streaming</w:t>
        </w:r>
        <w:r w:rsidR="00BA4C2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BA4C29">
          <w:rPr>
            <w:rFonts w:ascii="Times New Roman" w:hAnsi="Times New Roman" w:cs="Times New Roman"/>
            <w:sz w:val="24"/>
            <w:szCs w:val="24"/>
          </w:rPr>
          <w:t>workloads.</w:t>
        </w:r>
      </w:ins>
    </w:p>
    <w:p w14:paraId="2D4F985A" w14:textId="77777777" w:rsidR="006A566C" w:rsidRPr="006A566C" w:rsidRDefault="006A566C" w:rsidP="006A566C">
      <w:pPr>
        <w:pStyle w:val="ListParagraph"/>
        <w:numPr>
          <w:ilvl w:val="0"/>
          <w:numId w:val="8"/>
        </w:numPr>
        <w:rPr>
          <w:ins w:id="46" w:author="Other Author" w:date="2023-12-29T09:39:00Z"/>
          <w:rFonts w:ascii="Times New Roman" w:hAnsi="Times New Roman" w:cs="Times New Roman"/>
          <w:sz w:val="24"/>
          <w:szCs w:val="24"/>
        </w:rPr>
      </w:pPr>
      <w:ins w:id="47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Cluster VM Type/Size</w:t>
        </w:r>
        <w:r w:rsidR="00BA4C29">
          <w:rPr>
            <w:rFonts w:ascii="Times New Roman" w:hAnsi="Times New Roman" w:cs="Times New Roman"/>
            <w:sz w:val="24"/>
            <w:szCs w:val="24"/>
          </w:rPr>
          <w:t>: Memory Optimized, Compute Optimized, Storage Optimized, General Purpose, GPU Accelerated.</w:t>
        </w:r>
      </w:ins>
    </w:p>
    <w:p w14:paraId="619477C1" w14:textId="77777777" w:rsidR="006A566C" w:rsidRDefault="006A566C" w:rsidP="006A566C">
      <w:pPr>
        <w:pStyle w:val="ListParagraph"/>
        <w:numPr>
          <w:ilvl w:val="0"/>
          <w:numId w:val="8"/>
        </w:numPr>
        <w:rPr>
          <w:ins w:id="48" w:author="Other Author" w:date="2023-12-29T09:39:00Z"/>
          <w:rFonts w:ascii="Times New Roman" w:hAnsi="Times New Roman" w:cs="Times New Roman"/>
          <w:sz w:val="24"/>
          <w:szCs w:val="24"/>
        </w:rPr>
      </w:pPr>
      <w:ins w:id="49" w:author="Other Author" w:date="2023-12-29T09:39:00Z">
        <w:r w:rsidRPr="006A566C">
          <w:rPr>
            <w:rFonts w:ascii="Times New Roman" w:hAnsi="Times New Roman" w:cs="Times New Roman"/>
            <w:sz w:val="24"/>
            <w:szCs w:val="24"/>
          </w:rPr>
          <w:t>Cluster Policy</w:t>
        </w:r>
        <w:r w:rsidR="00BA4C29"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17C316C2" w14:textId="77777777" w:rsidR="00BA4C29" w:rsidRDefault="00BA4C29" w:rsidP="00BA4C29">
      <w:pPr>
        <w:pStyle w:val="ListParagraph"/>
        <w:numPr>
          <w:ilvl w:val="1"/>
          <w:numId w:val="8"/>
        </w:numPr>
        <w:rPr>
          <w:ins w:id="50" w:author="Other Author" w:date="2023-12-29T09:39:00Z"/>
          <w:rFonts w:ascii="Times New Roman" w:hAnsi="Times New Roman" w:cs="Times New Roman"/>
          <w:sz w:val="24"/>
          <w:szCs w:val="24"/>
        </w:rPr>
      </w:pPr>
      <w:ins w:id="51" w:author="Other Author" w:date="2023-12-29T09:39:00Z">
        <w:r w:rsidRPr="00BA4C29">
          <w:rPr>
            <w:rFonts w:ascii="Times New Roman" w:hAnsi="Times New Roman" w:cs="Times New Roman"/>
            <w:sz w:val="24"/>
            <w:szCs w:val="24"/>
          </w:rPr>
          <w:t>Simplifies the user interface</w:t>
        </w:r>
      </w:ins>
    </w:p>
    <w:p w14:paraId="324CDCAE" w14:textId="77777777" w:rsidR="00BA4C29" w:rsidRPr="00BA4C29" w:rsidRDefault="00BA4C29" w:rsidP="00BA4C29">
      <w:pPr>
        <w:pStyle w:val="ListParagraph"/>
        <w:numPr>
          <w:ilvl w:val="1"/>
          <w:numId w:val="8"/>
        </w:numPr>
        <w:rPr>
          <w:ins w:id="52" w:author="Other Author" w:date="2023-12-29T09:39:00Z"/>
          <w:rFonts w:ascii="Times New Roman" w:hAnsi="Times New Roman" w:cs="Times New Roman"/>
          <w:sz w:val="24"/>
          <w:szCs w:val="24"/>
        </w:rPr>
      </w:pPr>
      <w:ins w:id="53" w:author="Other Author" w:date="2023-12-29T09:39:00Z">
        <w:r w:rsidRPr="00BA4C29">
          <w:rPr>
            <w:rFonts w:ascii="Times New Roman" w:hAnsi="Times New Roman" w:cs="Times New Roman"/>
            <w:sz w:val="24"/>
            <w:szCs w:val="24"/>
          </w:rPr>
          <w:t>Enables standard users to create clusters</w:t>
        </w:r>
      </w:ins>
    </w:p>
    <w:p w14:paraId="49BACEA2" w14:textId="77777777" w:rsidR="00BA4C29" w:rsidRDefault="00BA4C29" w:rsidP="00BA4C29">
      <w:pPr>
        <w:pStyle w:val="ListParagraph"/>
        <w:numPr>
          <w:ilvl w:val="1"/>
          <w:numId w:val="8"/>
        </w:numPr>
        <w:rPr>
          <w:ins w:id="54" w:author="Other Author" w:date="2023-12-29T09:39:00Z"/>
          <w:rFonts w:ascii="Times New Roman" w:hAnsi="Times New Roman" w:cs="Times New Roman"/>
          <w:sz w:val="24"/>
          <w:szCs w:val="24"/>
        </w:rPr>
      </w:pPr>
      <w:ins w:id="55" w:author="Other Author" w:date="2023-12-29T09:39:00Z">
        <w:r w:rsidRPr="00BA4C29">
          <w:rPr>
            <w:rFonts w:ascii="Times New Roman" w:hAnsi="Times New Roman" w:cs="Times New Roman"/>
            <w:sz w:val="24"/>
            <w:szCs w:val="24"/>
          </w:rPr>
          <w:t>Achieves cost control</w:t>
        </w:r>
      </w:ins>
    </w:p>
    <w:p w14:paraId="363286E4" w14:textId="1E960B60" w:rsidR="000C1248" w:rsidRPr="000C1248" w:rsidRDefault="00BA4C29" w:rsidP="00BA4C2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  <w:pPrChange w:id="56" w:author="Other Author" w:date="2023-12-29T09:39:00Z">
          <w:pPr/>
        </w:pPrChange>
      </w:pPr>
      <w:ins w:id="57" w:author="Other Author" w:date="2023-12-29T09:39:00Z">
        <w:r w:rsidRPr="00BA4C29">
          <w:rPr>
            <w:rFonts w:ascii="Times New Roman" w:hAnsi="Times New Roman" w:cs="Times New Roman"/>
            <w:sz w:val="24"/>
            <w:szCs w:val="24"/>
          </w:rPr>
          <w:t>Only available on premium tier</w:t>
        </w:r>
      </w:ins>
    </w:p>
    <w:p w14:paraId="2ED49A55" w14:textId="77777777" w:rsidR="000C1248" w:rsidRPr="000C1248" w:rsidRDefault="000C1248" w:rsidP="000C1248">
      <w:pPr>
        <w:rPr>
          <w:rFonts w:ascii="Times New Roman" w:hAnsi="Times New Roman" w:cs="Times New Roman"/>
          <w:sz w:val="24"/>
          <w:szCs w:val="24"/>
        </w:rPr>
      </w:pPr>
    </w:p>
    <w:p w14:paraId="530AC01D" w14:textId="77777777" w:rsidR="000C1248" w:rsidRPr="000C1248" w:rsidRDefault="000C1248" w:rsidP="000C1248">
      <w:pPr>
        <w:rPr>
          <w:rFonts w:ascii="Times New Roman" w:hAnsi="Times New Roman" w:cs="Times New Roman"/>
          <w:sz w:val="24"/>
          <w:szCs w:val="24"/>
        </w:rPr>
      </w:pPr>
    </w:p>
    <w:sectPr w:rsidR="000C1248" w:rsidRPr="000C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9D7"/>
    <w:multiLevelType w:val="hybridMultilevel"/>
    <w:tmpl w:val="69008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786"/>
    <w:multiLevelType w:val="hybridMultilevel"/>
    <w:tmpl w:val="57E0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82522"/>
    <w:multiLevelType w:val="hybridMultilevel"/>
    <w:tmpl w:val="B3AA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0781"/>
    <w:multiLevelType w:val="hybridMultilevel"/>
    <w:tmpl w:val="374E2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8192F"/>
    <w:multiLevelType w:val="hybridMultilevel"/>
    <w:tmpl w:val="8A4E7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F1B46"/>
    <w:multiLevelType w:val="hybridMultilevel"/>
    <w:tmpl w:val="131E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E5E7F"/>
    <w:multiLevelType w:val="hybridMultilevel"/>
    <w:tmpl w:val="E9AE5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3470F"/>
    <w:multiLevelType w:val="hybridMultilevel"/>
    <w:tmpl w:val="B498A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F684B"/>
    <w:multiLevelType w:val="hybridMultilevel"/>
    <w:tmpl w:val="8C68F0CA"/>
    <w:lvl w:ilvl="0" w:tplc="04CC6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348D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06984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F725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11AA0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EA4D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62E3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95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EBFEF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7D015A25"/>
    <w:multiLevelType w:val="hybridMultilevel"/>
    <w:tmpl w:val="1D6C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7695">
    <w:abstractNumId w:val="6"/>
  </w:num>
  <w:num w:numId="2" w16cid:durableId="274295563">
    <w:abstractNumId w:val="4"/>
  </w:num>
  <w:num w:numId="3" w16cid:durableId="1722745298">
    <w:abstractNumId w:val="9"/>
  </w:num>
  <w:num w:numId="4" w16cid:durableId="2012101060">
    <w:abstractNumId w:val="5"/>
  </w:num>
  <w:num w:numId="5" w16cid:durableId="1400054830">
    <w:abstractNumId w:val="1"/>
  </w:num>
  <w:num w:numId="6" w16cid:durableId="947855795">
    <w:abstractNumId w:val="0"/>
  </w:num>
  <w:num w:numId="7" w16cid:durableId="1513564356">
    <w:abstractNumId w:val="2"/>
  </w:num>
  <w:num w:numId="8" w16cid:durableId="2057119805">
    <w:abstractNumId w:val="7"/>
  </w:num>
  <w:num w:numId="9" w16cid:durableId="400250043">
    <w:abstractNumId w:val="3"/>
  </w:num>
  <w:num w:numId="10" w16cid:durableId="11522866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C"/>
    <w:rsid w:val="0004108D"/>
    <w:rsid w:val="000C1248"/>
    <w:rsid w:val="001E051F"/>
    <w:rsid w:val="003A33C2"/>
    <w:rsid w:val="006A566C"/>
    <w:rsid w:val="00714B77"/>
    <w:rsid w:val="007967D3"/>
    <w:rsid w:val="0087080C"/>
    <w:rsid w:val="009712EB"/>
    <w:rsid w:val="00BA4C29"/>
    <w:rsid w:val="00C04818"/>
    <w:rsid w:val="00E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87E0"/>
  <w15:chartTrackingRefBased/>
  <w15:docId w15:val="{F6390D4E-19D5-470B-BC42-3A5EF9A6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4B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B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125">
          <w:marLeft w:val="47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8259">
          <w:marLeft w:val="475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Appalaraju Adapa</dc:creator>
  <cp:keywords/>
  <dc:description/>
  <cp:lastModifiedBy>Appalaraju Adapa</cp:lastModifiedBy>
  <cp:revision>2</cp:revision>
  <dcterms:created xsi:type="dcterms:W3CDTF">2023-12-28T14:33:00Z</dcterms:created>
  <dcterms:modified xsi:type="dcterms:W3CDTF">2023-12-29T04:09:00Z</dcterms:modified>
</cp:coreProperties>
</file>